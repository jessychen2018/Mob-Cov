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8A" w:rsidRDefault="0025233B">
      <w:pPr>
        <w:widowControl/>
        <w:jc w:val="left"/>
        <w:rPr>
          <w:rFonts w:ascii="等线" w:eastAsia="等线" w:hAnsi="等线" w:cs="等线"/>
          <w:color w:val="000000"/>
          <w:kern w:val="0"/>
          <w:sz w:val="18"/>
          <w:szCs w:val="18"/>
          <w:lang w:bidi="ar"/>
        </w:rPr>
      </w:pPr>
      <w:r>
        <w:rPr>
          <w:rFonts w:hint="eastAsia"/>
        </w:rPr>
        <w:t xml:space="preserve">   </w:t>
      </w:r>
      <w:r>
        <w:rPr>
          <w:rFonts w:ascii="等线" w:eastAsia="等线" w:hAnsi="等线" w:cs="等线" w:hint="eastAsia"/>
          <w:color w:val="000000"/>
          <w:kern w:val="0"/>
          <w:sz w:val="18"/>
          <w:szCs w:val="18"/>
          <w:lang w:bidi="ar"/>
        </w:rPr>
        <w:t>新冠肺炎的快速传播已成为全球性威胁，影响到世界上几乎所有国家。使用数学模型评估新冠肺炎</w:t>
      </w:r>
      <w:ins w:id="0" w:author="admin" w:date="2022-06-26T15:47:00Z">
        <w:r w:rsidR="00594150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等传染性疾病</w:t>
        </w:r>
      </w:ins>
      <w:r>
        <w:rPr>
          <w:rFonts w:ascii="等线" w:eastAsia="等线" w:hAnsi="等线" w:cs="等线" w:hint="eastAsia"/>
          <w:color w:val="000000"/>
          <w:kern w:val="0"/>
          <w:sz w:val="18"/>
          <w:szCs w:val="18"/>
          <w:lang w:bidi="ar"/>
        </w:rPr>
        <w:t>在</w:t>
      </w:r>
      <w:del w:id="1" w:author="admin" w:date="2022-06-26T14:23:00Z">
        <w:r w:rsidDel="00E42C94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各种设施</w:delText>
        </w:r>
      </w:del>
      <w:ins w:id="2" w:author="admin" w:date="2022-06-26T14:23:00Z">
        <w:r w:rsidR="00E42C94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人群</w:t>
        </w:r>
      </w:ins>
      <w:r>
        <w:rPr>
          <w:rFonts w:ascii="等线" w:eastAsia="等线" w:hAnsi="等线" w:cs="等线" w:hint="eastAsia"/>
          <w:color w:val="000000"/>
          <w:kern w:val="0"/>
          <w:sz w:val="18"/>
          <w:szCs w:val="18"/>
          <w:lang w:bidi="ar"/>
        </w:rPr>
        <w:t>中的传播</w:t>
      </w:r>
      <w:del w:id="3" w:author="admin" w:date="2022-06-26T15:47:00Z">
        <w:r w:rsidDel="0072102D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风险</w:delText>
        </w:r>
      </w:del>
      <w:ins w:id="4" w:author="admin" w:date="2022-06-26T15:47:00Z">
        <w:r w:rsidR="0072102D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过程，能有效帮助理解病毒的传播和扩散机制，对</w:t>
        </w:r>
      </w:ins>
      <w:ins w:id="5" w:author="admin" w:date="2022-06-26T15:48:00Z">
        <w:r w:rsidR="0072102D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疫情防控</w:t>
        </w:r>
      </w:ins>
      <w:del w:id="6" w:author="我说Fuck怎么了" w:date="2022-06-25T09:24:00Z">
        <w:r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，</w:delText>
        </w:r>
      </w:del>
      <w:del w:id="7" w:author="admin" w:date="2022-06-26T15:48:00Z">
        <w:r w:rsidDel="0072102D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有可能获得关于</w:delText>
        </w:r>
      </w:del>
      <w:ins w:id="8" w:author="我说Fuck怎么了" w:date="2022-06-25T09:27:00Z">
        <w:del w:id="9" w:author="admin" w:date="2022-06-26T15:48:00Z">
          <w:r w:rsidDel="0072102D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病毒</w:delText>
          </w:r>
        </w:del>
      </w:ins>
      <w:del w:id="10" w:author="admin" w:date="2022-06-26T15:48:00Z">
        <w:r w:rsidDel="0072102D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传播和扩散机制的关键信息，</w:delText>
        </w:r>
        <w:r w:rsidDel="0072102D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从其结果来看，也有可能提出预防措施或有效的防治策略，</w:delText>
        </w:r>
      </w:del>
      <w:ins w:id="11" w:author="我说Fuck怎么了" w:date="2022-06-25T09:25:00Z">
        <w:del w:id="12" w:author="admin" w:date="2022-06-26T15:48:00Z">
          <w:r w:rsidDel="0072102D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这</w:delText>
          </w:r>
        </w:del>
      </w:ins>
      <w:del w:id="13" w:author="admin" w:date="2022-06-26T15:48:00Z">
        <w:r w:rsidDel="0072102D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对于疫情防控和经济恢复</w:delText>
        </w:r>
      </w:del>
      <w:r>
        <w:rPr>
          <w:rFonts w:ascii="等线" w:eastAsia="等线" w:hAnsi="等线" w:cs="等线" w:hint="eastAsia"/>
          <w:color w:val="000000"/>
          <w:kern w:val="0"/>
          <w:sz w:val="18"/>
          <w:szCs w:val="18"/>
          <w:lang w:bidi="ar"/>
        </w:rPr>
        <w:t>具有重大意义</w:t>
      </w:r>
      <w:ins w:id="14" w:author="admin" w:date="2022-06-26T15:48:00Z">
        <w:r w:rsidR="0072102D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。传统的传染病传播模型（如S</w:t>
        </w:r>
        <w:r w:rsidR="0072102D">
          <w:rPr>
            <w:rFonts w:ascii="等线" w:eastAsia="等线" w:hAnsi="等线" w:cs="等线"/>
            <w:color w:val="000000"/>
            <w:kern w:val="0"/>
            <w:sz w:val="18"/>
            <w:szCs w:val="18"/>
            <w:lang w:bidi="ar"/>
          </w:rPr>
          <w:t>IR</w:t>
        </w:r>
        <w:r w:rsidR="0072102D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、S</w:t>
        </w:r>
        <w:r w:rsidR="0072102D">
          <w:rPr>
            <w:rFonts w:ascii="等线" w:eastAsia="等线" w:hAnsi="等线" w:cs="等线"/>
            <w:color w:val="000000"/>
            <w:kern w:val="0"/>
            <w:sz w:val="18"/>
            <w:szCs w:val="18"/>
            <w:lang w:bidi="ar"/>
          </w:rPr>
          <w:t>EIR</w:t>
        </w:r>
        <w:r w:rsidR="0072102D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等）仅考虑了固定的疾病传播率、康复率和</w:t>
        </w:r>
      </w:ins>
      <w:ins w:id="15" w:author="admin" w:date="2022-06-26T15:49:00Z">
        <w:r w:rsidR="0072102D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死亡率，无法真实还原出由于个体差异（包括地理位置、健康状况等的差异）对疾病传播带来的影响。</w:t>
        </w:r>
      </w:ins>
      <w:del w:id="16" w:author="admin" w:date="2022-06-26T15:48:00Z">
        <w:r w:rsidDel="0072102D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。</w:delText>
        </w:r>
      </w:del>
    </w:p>
    <w:p w:rsidR="00E46A8A" w:rsidDel="007E5679" w:rsidRDefault="0025233B">
      <w:pPr>
        <w:widowControl/>
        <w:jc w:val="left"/>
        <w:rPr>
          <w:del w:id="17" w:author="admin" w:date="2022-06-26T15:55:00Z"/>
          <w:rFonts w:ascii="等线" w:eastAsia="等线" w:hAnsi="等线" w:cs="等线"/>
          <w:color w:val="000000"/>
          <w:kern w:val="0"/>
          <w:sz w:val="18"/>
          <w:szCs w:val="18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 w:val="18"/>
          <w:szCs w:val="18"/>
          <w:lang w:bidi="ar"/>
        </w:rPr>
        <w:t xml:space="preserve">   </w:t>
      </w:r>
      <w:ins w:id="18" w:author="admin" w:date="2022-06-26T15:49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据此，</w:t>
        </w:r>
      </w:ins>
      <w:del w:id="19" w:author="我说Fuck怎么了" w:date="2022-06-25T09:35:00Z">
        <w:r>
          <w:rPr>
            <w:rFonts w:ascii="等线" w:eastAsia="等线" w:hAnsi="等线" w:cs="等线"/>
            <w:color w:val="000000"/>
            <w:kern w:val="0"/>
            <w:sz w:val="18"/>
            <w:szCs w:val="18"/>
            <w:lang w:bidi="ar"/>
          </w:rPr>
          <w:delText>病毒的传播实质上是感染者的扩散，因此将人群分为易感者，感染者，恢复者等等群体构建模型</w:delText>
        </w:r>
      </w:del>
      <w:ins w:id="20" w:author="我说Fuck怎么了" w:date="2022-06-25T09:35:00Z">
        <w:r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本</w:t>
        </w:r>
        <w:del w:id="21" w:author="admin" w:date="2022-06-26T15:49:00Z">
          <w:r w:rsidDel="007E5679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文</w:delText>
          </w:r>
        </w:del>
      </w:ins>
      <w:ins w:id="22" w:author="admin" w:date="2022-06-26T15:50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研究提出并实现</w:t>
        </w:r>
      </w:ins>
      <w:ins w:id="23" w:author="我说Fuck怎么了" w:date="2022-06-25T09:35:00Z">
        <w:del w:id="24" w:author="admin" w:date="2022-06-26T15:50:00Z">
          <w:r w:rsidDel="007E5679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提</w:delText>
          </w:r>
          <w:r w:rsidDel="007E5679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出</w:delText>
          </w:r>
        </w:del>
        <w:r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了</w:t>
        </w:r>
      </w:ins>
      <w:ins w:id="25" w:author="admin" w:date="2022-06-26T15:51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一种</w:t>
        </w:r>
      </w:ins>
      <w:ins w:id="26" w:author="admin" w:date="2022-06-26T15:52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考虑个体差异</w:t>
        </w:r>
      </w:ins>
      <w:ins w:id="27" w:author="admin" w:date="2022-06-26T15:59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影响</w:t>
        </w:r>
      </w:ins>
      <w:ins w:id="28" w:author="admin" w:date="2022-06-26T15:55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的</w:t>
        </w:r>
      </w:ins>
      <w:ins w:id="29" w:author="admin" w:date="2022-06-26T15:54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微观</w:t>
        </w:r>
      </w:ins>
      <w:ins w:id="30" w:author="admin" w:date="2022-06-26T15:53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代理模型，更准确</w:t>
        </w:r>
      </w:ins>
      <w:ins w:id="31" w:author="admin" w:date="2022-06-26T15:55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地</w:t>
        </w:r>
      </w:ins>
      <w:ins w:id="32" w:author="admin" w:date="2022-06-26T15:54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研究和还原了</w:t>
        </w:r>
      </w:ins>
      <w:ins w:id="33" w:author="admin" w:date="2022-06-26T15:53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由于人行走或搭乘交通工具</w:t>
        </w:r>
      </w:ins>
      <w:ins w:id="34" w:author="admin" w:date="2022-06-26T15:54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导致物理位置变化</w:t>
        </w:r>
      </w:ins>
      <w:ins w:id="35" w:author="admin" w:date="2022-06-26T15:53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、以及</w:t>
        </w:r>
      </w:ins>
      <w:proofErr w:type="gramStart"/>
      <w:ins w:id="36" w:author="admin" w:date="2022-06-26T15:54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受健康</w:t>
        </w:r>
        <w:proofErr w:type="gramEnd"/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状况影响</w:t>
        </w:r>
      </w:ins>
      <w:ins w:id="37" w:author="admin" w:date="2022-06-26T15:55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产生的不同感染概率对疾病的传播和爆发的影响。</w:t>
        </w:r>
      </w:ins>
      <w:ins w:id="38" w:author="admin" w:date="2022-06-26T15:56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具体来说，</w:t>
        </w:r>
      </w:ins>
      <w:ins w:id="39" w:author="我说Fuck怎么了" w:date="2022-06-25T09:35:00Z">
        <w:del w:id="40" w:author="admin" w:date="2022-06-26T15:55:00Z">
          <w:r w:rsidDel="007E5679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一种基于智能体的数学评估模型</w:delText>
          </w:r>
        </w:del>
      </w:ins>
      <w:ins w:id="41" w:author="我说Fuck怎么了" w:date="2022-06-25T09:36:00Z">
        <w:del w:id="42" w:author="admin" w:date="2022-06-26T15:55:00Z">
          <w:r w:rsidDel="007E5679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，模拟不同的</w:delText>
          </w:r>
        </w:del>
      </w:ins>
      <w:ins w:id="43" w:author="我说Fuck怎么了" w:date="2022-06-25T09:38:00Z">
        <w:del w:id="44" w:author="admin" w:date="2022-06-26T15:55:00Z">
          <w:r w:rsidDel="007E5679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个体</w:delText>
          </w:r>
        </w:del>
      </w:ins>
      <w:ins w:id="45" w:author="我说Fuck怎么了" w:date="2022-06-25T09:36:00Z">
        <w:del w:id="46" w:author="admin" w:date="2022-06-26T15:55:00Z">
          <w:r w:rsidDel="007E5679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例如感染者和易感者</w:delText>
          </w:r>
        </w:del>
      </w:ins>
      <w:ins w:id="47" w:author="我说Fuck怎么了" w:date="2022-06-25T09:37:00Z">
        <w:del w:id="48" w:author="admin" w:date="2022-06-26T15:55:00Z">
          <w:r w:rsidDel="007E5679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的行为规则，在这些规则下</w:delText>
          </w:r>
        </w:del>
      </w:ins>
      <w:ins w:id="49" w:author="我说Fuck怎么了" w:date="2022-06-25T09:38:00Z">
        <w:del w:id="50" w:author="admin" w:date="2022-06-26T15:55:00Z">
          <w:r w:rsidDel="007E5679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，智能体相互作用以表征传播过程</w:delText>
          </w:r>
        </w:del>
      </w:ins>
      <w:del w:id="51" w:author="admin" w:date="2022-06-26T15:55:00Z">
        <w:r w:rsidDel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。</w:delText>
        </w:r>
      </w:del>
      <w:ins w:id="52" w:author="我说Fuck怎么了" w:date="2022-06-25T09:39:00Z">
        <w:del w:id="53" w:author="admin" w:date="2022-06-26T15:55:00Z">
          <w:r w:rsidDel="007E5679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其中，</w:delText>
          </w:r>
        </w:del>
      </w:ins>
      <w:del w:id="54" w:author="admin" w:date="2022-06-26T15:55:00Z">
        <w:r w:rsidDel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人群的移动方式是病毒在人群之间传播速度的重要影响因素。</w:delText>
        </w:r>
      </w:del>
      <w:ins w:id="55" w:author="我说Fuck怎么了" w:date="2022-06-25T09:40:00Z">
        <w:del w:id="56" w:author="admin" w:date="2022-06-26T15:55:00Z">
          <w:r w:rsidDel="007E5679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因此，</w:delText>
          </w:r>
        </w:del>
      </w:ins>
      <w:del w:id="57" w:author="admin" w:date="2022-06-26T15:55:00Z">
        <w:r w:rsidDel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为了研究病毒的传播过程，</w:delText>
        </w:r>
        <w:r w:rsidDel="007E5679">
          <w:rPr>
            <w:rFonts w:ascii="等线" w:eastAsia="等线" w:hAnsi="等线" w:cs="等线"/>
            <w:color w:val="000000"/>
            <w:kern w:val="0"/>
            <w:sz w:val="18"/>
            <w:szCs w:val="18"/>
            <w:lang w:bidi="ar"/>
          </w:rPr>
          <w:delText>研究</w:delText>
        </w:r>
        <w:r w:rsidDel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人类的移动行为</w:delText>
        </w:r>
      </w:del>
      <w:ins w:id="58" w:author="我说Fuck怎么了" w:date="2022-06-25T09:50:00Z">
        <w:del w:id="59" w:author="admin" w:date="2022-06-26T15:55:00Z">
          <w:r w:rsidDel="007E5679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也</w:delText>
          </w:r>
        </w:del>
      </w:ins>
      <w:del w:id="60" w:author="admin" w:date="2022-06-26T15:55:00Z">
        <w:r w:rsidDel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是必要的。</w:delText>
        </w:r>
      </w:del>
    </w:p>
    <w:p w:rsidR="00E46A8A" w:rsidDel="009F07B2" w:rsidRDefault="0025233B">
      <w:pPr>
        <w:widowControl/>
        <w:jc w:val="left"/>
        <w:rPr>
          <w:del w:id="61" w:author="admin" w:date="2022-06-26T16:11:00Z"/>
          <w:rFonts w:ascii="等线" w:eastAsia="等线" w:hAnsi="等线" w:cs="等线"/>
          <w:color w:val="000000"/>
          <w:kern w:val="0"/>
          <w:sz w:val="18"/>
          <w:szCs w:val="18"/>
          <w:lang w:bidi="ar"/>
        </w:rPr>
      </w:pPr>
      <w:del w:id="62" w:author="admin" w:date="2022-06-26T15:56:00Z">
        <w:r w:rsidDel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 xml:space="preserve"> </w:delText>
        </w:r>
        <w:r w:rsidDel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 xml:space="preserve"> </w:delText>
        </w:r>
      </w:del>
      <w:r>
        <w:rPr>
          <w:rFonts w:ascii="等线" w:eastAsia="等线" w:hAnsi="等线" w:cs="等线" w:hint="eastAsia"/>
          <w:color w:val="000000"/>
          <w:kern w:val="0"/>
          <w:sz w:val="18"/>
          <w:szCs w:val="18"/>
          <w:lang w:bidi="ar"/>
        </w:rPr>
        <w:t>为了</w:t>
      </w:r>
      <w:del w:id="63" w:author="我说Fuck怎么了" w:date="2022-06-25T09:41:00Z">
        <w:r>
          <w:rPr>
            <w:rFonts w:ascii="等线" w:eastAsia="等线" w:hAnsi="等线" w:cs="等线"/>
            <w:color w:val="000000"/>
            <w:kern w:val="0"/>
            <w:sz w:val="18"/>
            <w:szCs w:val="18"/>
            <w:lang w:bidi="ar"/>
          </w:rPr>
          <w:delText>研究</w:delText>
        </w:r>
      </w:del>
      <w:ins w:id="64" w:author="我说Fuck怎么了" w:date="2022-06-25T09:41:00Z">
        <w:r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模拟</w:t>
        </w:r>
      </w:ins>
      <w:r>
        <w:rPr>
          <w:rFonts w:ascii="等线" w:eastAsia="等线" w:hAnsi="等线" w:cs="等线" w:hint="eastAsia"/>
          <w:color w:val="000000"/>
          <w:kern w:val="0"/>
          <w:sz w:val="18"/>
          <w:szCs w:val="18"/>
          <w:lang w:bidi="ar"/>
        </w:rPr>
        <w:t>人</w:t>
      </w:r>
      <w:del w:id="65" w:author="admin" w:date="2022-06-26T15:56:00Z">
        <w:r w:rsidDel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群</w:delText>
        </w:r>
        <w:r w:rsidDel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的</w:delText>
        </w:r>
      </w:del>
      <w:r>
        <w:rPr>
          <w:rFonts w:ascii="等线" w:eastAsia="等线" w:hAnsi="等线" w:cs="等线" w:hint="eastAsia"/>
          <w:color w:val="000000"/>
          <w:kern w:val="0"/>
          <w:sz w:val="18"/>
          <w:szCs w:val="18"/>
          <w:lang w:bidi="ar"/>
        </w:rPr>
        <w:t>移动行为，我们将空间分为不同大小的</w:t>
      </w:r>
      <w:ins w:id="66" w:author="我说Fuck怎么了" w:date="2022-06-25T09:42:00Z">
        <w:r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嵌套式</w:t>
        </w:r>
      </w:ins>
      <w:del w:id="67" w:author="admin" w:date="2022-06-26T15:56:00Z">
        <w:r w:rsidDel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层级</w:delText>
        </w:r>
      </w:del>
      <w:ins w:id="68" w:author="admin" w:date="2022-06-26T15:56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容器</w:t>
        </w:r>
      </w:ins>
      <w:r>
        <w:rPr>
          <w:rFonts w:ascii="等线" w:eastAsia="等线" w:hAnsi="等线" w:cs="等线" w:hint="eastAsia"/>
          <w:color w:val="000000"/>
          <w:kern w:val="0"/>
          <w:sz w:val="18"/>
          <w:szCs w:val="18"/>
          <w:lang w:bidi="ar"/>
        </w:rPr>
        <w:t>结构，</w:t>
      </w:r>
      <w:ins w:id="69" w:author="admin" w:date="2022-06-26T15:56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这些容器由小到大代表了不同地理区域</w:t>
        </w:r>
      </w:ins>
      <w:ins w:id="70" w:author="admin" w:date="2022-06-26T15:57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，如从一个商场，到城市，再到国家</w:t>
        </w:r>
      </w:ins>
      <w:del w:id="71" w:author="admin" w:date="2022-06-26T15:56:00Z">
        <w:r w:rsidDel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（</w:delText>
        </w:r>
        <w:r w:rsidDel="007E5679">
          <w:rPr>
            <w:rFonts w:ascii="等线" w:eastAsia="等线" w:hAnsi="等线" w:cs="等线"/>
            <w:color w:val="000000"/>
            <w:kern w:val="0"/>
            <w:sz w:val="18"/>
            <w:szCs w:val="18"/>
            <w:lang w:bidi="ar"/>
          </w:rPr>
          <w:delText>比如</w:delText>
        </w:r>
      </w:del>
      <w:ins w:id="72" w:author="我说Fuck怎么了" w:date="2022-06-25T09:44:00Z">
        <w:del w:id="73" w:author="admin" w:date="2022-06-26T15:56:00Z">
          <w:r w:rsidDel="007E5679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例如</w:delText>
          </w:r>
        </w:del>
      </w:ins>
      <w:del w:id="74" w:author="admin" w:date="2022-06-26T15:56:00Z">
        <w:r w:rsidDel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从个人位置到国家）</w:delText>
        </w:r>
      </w:del>
      <w:del w:id="75" w:author="我说Fuck怎么了" w:date="2022-06-25T09:44:00Z">
        <w:r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并从小到大排序</w:delText>
        </w:r>
      </w:del>
      <w:r>
        <w:rPr>
          <w:rFonts w:ascii="等线" w:eastAsia="等线" w:hAnsi="等线" w:cs="等线" w:hint="eastAsia"/>
          <w:color w:val="000000"/>
          <w:kern w:val="0"/>
          <w:sz w:val="18"/>
          <w:szCs w:val="18"/>
          <w:lang w:bidi="ar"/>
        </w:rPr>
        <w:t>。</w:t>
      </w:r>
      <w:ins w:id="76" w:author="admin" w:date="2022-06-26T16:16:00Z">
        <w:r w:rsidR="00235FF7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基于前期对G</w:t>
        </w:r>
        <w:r w:rsidR="00235FF7">
          <w:rPr>
            <w:rFonts w:ascii="等线" w:eastAsia="等线" w:hAnsi="等线" w:cs="等线"/>
            <w:color w:val="000000"/>
            <w:kern w:val="0"/>
            <w:sz w:val="18"/>
            <w:szCs w:val="18"/>
            <w:lang w:bidi="ar"/>
          </w:rPr>
          <w:t>PS</w:t>
        </w:r>
        <w:r w:rsidR="00235FF7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数据</w:t>
        </w:r>
      </w:ins>
      <w:ins w:id="77" w:author="admin" w:date="2022-06-26T16:17:00Z">
        <w:r w:rsidR="00235FF7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研究分析结论，我们假定</w:t>
        </w:r>
      </w:ins>
      <w:ins w:id="78" w:author="admin" w:date="2022-06-26T15:57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人</w:t>
        </w:r>
      </w:ins>
      <w:ins w:id="79" w:author="admin" w:date="2022-06-26T15:58:00Z">
        <w:r w:rsidR="00235FF7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在不同层级容器中</w:t>
        </w:r>
      </w:ins>
      <w:ins w:id="80" w:author="admin" w:date="2022-06-26T16:17:00Z">
        <w:r w:rsidR="00235FF7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移动</w:t>
        </w:r>
      </w:ins>
      <w:ins w:id="81" w:author="admin" w:date="2022-06-26T15:58:00Z">
        <w:r w:rsidR="007E567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遵循</w:t>
        </w:r>
      </w:ins>
      <w:ins w:id="82" w:author="admin" w:date="2022-06-26T16:00:00Z"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两个原则：1）</w:t>
        </w:r>
      </w:ins>
      <w:ins w:id="83" w:author="admin" w:date="2022-06-26T16:01:00Z"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在高级别容器（如两个不同国家）间移动概率远小于在低级别容器（如同</w:t>
        </w:r>
        <w:proofErr w:type="gramStart"/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一</w:t>
        </w:r>
        <w:proofErr w:type="gramEnd"/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城市的两个不同商场）中移动概率，2）</w:t>
        </w:r>
      </w:ins>
      <w:ins w:id="84" w:author="admin" w:date="2022-06-26T16:02:00Z"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移动距离遵循长尾分布。</w:t>
        </w:r>
      </w:ins>
      <w:ins w:id="85" w:author="admin" w:date="2022-06-26T16:17:00Z">
        <w:r w:rsidR="00235FF7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同时，</w:t>
        </w:r>
      </w:ins>
      <w:ins w:id="86" w:author="admin" w:date="2022-06-26T16:04:00Z"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为模拟疾病在人群间的传播</w:t>
        </w:r>
      </w:ins>
      <w:ins w:id="87" w:author="admin" w:date="2022-06-26T16:17:00Z">
        <w:r w:rsidR="00235FF7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过程</w:t>
        </w:r>
      </w:ins>
      <w:ins w:id="88" w:author="admin" w:date="2022-06-26T16:04:00Z">
        <w:r w:rsidR="0038616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，我们</w:t>
        </w:r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考虑每个</w:t>
        </w:r>
      </w:ins>
      <w:ins w:id="89" w:author="admin" w:date="2022-06-26T16:17:00Z">
        <w:r w:rsidR="006D27AC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人</w:t>
        </w:r>
      </w:ins>
      <w:ins w:id="90" w:author="admin" w:date="2022-06-26T16:04:00Z"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具有</w:t>
        </w:r>
      </w:ins>
      <w:ins w:id="91" w:author="admin" w:date="2022-06-26T16:06:00Z"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不同</w:t>
        </w:r>
      </w:ins>
      <w:ins w:id="92" w:author="admin" w:date="2022-06-26T16:04:00Z"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的感染概率</w:t>
        </w:r>
      </w:ins>
      <w:ins w:id="93" w:author="admin" w:date="2022-06-26T16:06:00Z"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，</w:t>
        </w:r>
      </w:ins>
      <w:ins w:id="94" w:author="admin" w:date="2022-06-26T16:04:00Z"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并且只有当</w:t>
        </w:r>
      </w:ins>
      <w:ins w:id="95" w:author="admin" w:date="2022-06-26T16:18:00Z">
        <w:r w:rsidR="00771403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其</w:t>
        </w:r>
      </w:ins>
      <w:ins w:id="96" w:author="admin" w:date="2022-06-26T16:04:00Z"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与感染者处于</w:t>
        </w:r>
      </w:ins>
      <w:ins w:id="97" w:author="admin" w:date="2022-06-26T16:05:00Z"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最低级别的容器中（如同</w:t>
        </w:r>
        <w:proofErr w:type="gramStart"/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一</w:t>
        </w:r>
        <w:proofErr w:type="gramEnd"/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商场中）时</w:t>
        </w:r>
      </w:ins>
      <w:ins w:id="98" w:author="admin" w:date="2022-06-26T16:06:00Z"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才发生感染。</w:t>
        </w:r>
      </w:ins>
      <w:ins w:id="99" w:author="admin" w:date="2022-06-26T16:18:00Z">
        <w:r w:rsidR="00050A9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基于此微观代理模型</w:t>
        </w:r>
        <w:r w:rsidR="00616B4A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，我们</w:t>
        </w:r>
      </w:ins>
      <w:ins w:id="100" w:author="admin" w:date="2022-06-26T16:07:00Z"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分析</w:t>
        </w:r>
      </w:ins>
      <w:ins w:id="101" w:author="admin" w:date="2022-06-26T16:18:00Z">
        <w:r w:rsidR="00D43437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了</w:t>
        </w:r>
      </w:ins>
      <w:ins w:id="102" w:author="admin" w:date="2022-06-26T16:07:00Z"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感染人数和感染爆发点</w:t>
        </w:r>
      </w:ins>
      <w:ins w:id="103" w:author="admin" w:date="2022-06-26T16:08:00Z"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随模型参数（如人群数量、健康水平、在不同级别容器中运动频繁程度等）的影响，</w:t>
        </w:r>
      </w:ins>
      <w:ins w:id="104" w:author="admin" w:date="2022-06-26T16:18:00Z">
        <w:r w:rsidR="00D43437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并</w:t>
        </w:r>
      </w:ins>
      <w:ins w:id="105" w:author="admin" w:date="2022-06-26T16:09:00Z">
        <w:r w:rsidR="0030159A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系统性</w:t>
        </w:r>
      </w:ins>
      <w:ins w:id="106" w:author="admin" w:date="2022-06-26T16:18:00Z">
        <w:r w:rsidR="0030159A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地</w:t>
        </w:r>
      </w:ins>
      <w:ins w:id="107" w:author="admin" w:date="2022-06-26T16:09:00Z">
        <w:r w:rsidR="007F59A9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分析了</w:t>
        </w:r>
      </w:ins>
      <w:ins w:id="108" w:author="admin" w:date="2022-06-26T16:10:00Z">
        <w:r w:rsidR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跨区域移动</w:t>
        </w:r>
      </w:ins>
      <w:ins w:id="109" w:author="admin" w:date="2022-06-26T16:13:00Z">
        <w:r w:rsidR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（特别是</w:t>
        </w:r>
      </w:ins>
      <w:ins w:id="110" w:author="admin" w:date="2022-06-26T16:19:00Z">
        <w:r w:rsidR="00373AD1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在</w:t>
        </w:r>
      </w:ins>
      <w:ins w:id="111" w:author="admin" w:date="2022-06-26T16:13:00Z">
        <w:r w:rsidR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高层级</w:t>
        </w:r>
      </w:ins>
      <w:ins w:id="112" w:author="admin" w:date="2022-06-26T16:19:00Z">
        <w:r w:rsidR="00373AD1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容器中，</w:t>
        </w:r>
      </w:ins>
      <w:ins w:id="113" w:author="admin" w:date="2022-06-26T16:13:00Z">
        <w:r w:rsidR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如城市间</w:t>
        </w:r>
      </w:ins>
      <w:ins w:id="114" w:author="admin" w:date="2022-06-26T16:19:00Z">
        <w:r w:rsidR="00373AD1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的</w:t>
        </w:r>
      </w:ins>
      <w:ins w:id="115" w:author="admin" w:date="2022-06-26T16:13:00Z">
        <w:r w:rsidR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移动）</w:t>
        </w:r>
      </w:ins>
      <w:ins w:id="116" w:author="admin" w:date="2022-06-26T16:10:00Z">
        <w:r w:rsidR="00DA56F5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对疾病</w:t>
        </w:r>
      </w:ins>
      <w:ins w:id="117" w:author="admin" w:date="2022-06-26T16:19:00Z">
        <w:r w:rsidR="00DA56F5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传播和</w:t>
        </w:r>
      </w:ins>
      <w:ins w:id="118" w:author="admin" w:date="2022-06-26T16:13:00Z">
        <w:r w:rsidR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爆发</w:t>
        </w:r>
      </w:ins>
      <w:ins w:id="119" w:author="admin" w:date="2022-06-26T16:10:00Z">
        <w:r w:rsidR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的重要影响</w:t>
        </w:r>
      </w:ins>
      <w:ins w:id="120" w:author="admin" w:date="2022-06-26T16:13:00Z">
        <w:r w:rsidR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。本研究提出</w:t>
        </w:r>
      </w:ins>
      <w:ins w:id="121" w:author="admin" w:date="2022-06-26T16:14:00Z">
        <w:r w:rsidR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的微观代理模型及计算结果</w:t>
        </w:r>
      </w:ins>
      <w:ins w:id="122" w:author="admin" w:date="2022-06-26T16:19:00Z">
        <w:r w:rsidR="00373AD1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和结论</w:t>
        </w:r>
      </w:ins>
      <w:ins w:id="123" w:author="admin" w:date="2022-06-26T16:14:00Z">
        <w:r w:rsidR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有望为疫情防控</w:t>
        </w:r>
      </w:ins>
      <w:ins w:id="124" w:author="admin" w:date="2022-06-26T16:15:00Z">
        <w:r w:rsidR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提供有意义的</w:t>
        </w:r>
      </w:ins>
      <w:ins w:id="125" w:author="admin" w:date="2022-06-26T16:20:00Z">
        <w:r w:rsidR="00207B24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理论依据</w:t>
        </w:r>
      </w:ins>
      <w:ins w:id="126" w:author="admin" w:date="2022-06-26T16:15:00Z">
        <w:r w:rsidR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t>。</w:t>
        </w:r>
      </w:ins>
      <w:del w:id="127" w:author="admin" w:date="2022-06-26T16:11:00Z"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此时，每个地理位置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k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都可以用一系列层级的容器表示</w:delText>
        </w:r>
      </w:del>
      <w:ins w:id="128" w:author="我说Fuck怎么了" w:date="2022-06-25T09:46:00Z">
        <w:del w:id="129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，例如</w:delText>
          </w:r>
        </w:del>
      </w:ins>
      <w:del w:id="130" w:author="admin" w:date="2022-06-26T16:11:00Z"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k=(k1,k2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……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kL)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。</w:delText>
        </w:r>
      </w:del>
      <w:ins w:id="131" w:author="我说Fuck怎么了" w:date="2022-06-25T09:53:00Z">
        <w:del w:id="132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个体移动时，遵循一定的分布规则，</w:delText>
          </w:r>
        </w:del>
      </w:ins>
      <w:del w:id="133" w:author="admin" w:date="2022-06-26T16:11:00Z">
        <w:r w:rsidDel="009F07B2">
          <w:rPr>
            <w:rFonts w:ascii="等线" w:eastAsia="等线" w:hAnsi="等线" w:cs="等线"/>
            <w:color w:val="000000"/>
            <w:kern w:val="0"/>
            <w:sz w:val="18"/>
            <w:szCs w:val="18"/>
            <w:lang w:bidi="ar"/>
          </w:rPr>
          <w:delText>同时</w:delText>
        </w:r>
      </w:del>
      <w:ins w:id="134" w:author="我说Fuck怎么了" w:date="2022-06-25T09:53:00Z">
        <w:del w:id="135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因此</w:delText>
          </w:r>
        </w:del>
      </w:ins>
      <w:del w:id="136" w:author="admin" w:date="2022-06-26T16:11:00Z"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我们用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a(kl)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表示某个容器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kl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在其父容器</w:delText>
        </w:r>
      </w:del>
      <w:ins w:id="137" w:author="我说Fuck怎么了" w:date="2022-06-25T09:50:00Z">
        <w:del w:id="138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kl+1</w:delText>
          </w:r>
        </w:del>
      </w:ins>
      <w:del w:id="139" w:author="admin" w:date="2022-06-26T16:11:00Z"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中被选择的概率，即吸引力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。</w:delText>
        </w:r>
      </w:del>
      <w:ins w:id="140" w:author="我说Fuck怎么了" w:date="2022-06-25T09:54:00Z">
        <w:del w:id="141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，</w:delText>
          </w:r>
        </w:del>
      </w:ins>
      <w:ins w:id="142" w:author="我说Fuck怎么了" w:date="2022-06-25T09:56:00Z">
        <w:del w:id="143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同时</w:delText>
          </w:r>
        </w:del>
      </w:ins>
      <w:del w:id="144" w:author="admin" w:date="2022-06-26T16:11:00Z"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同时我们假设个体在容器中花费的时间取决于其在容器中的位置。位于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j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的个体，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我们</w:delText>
        </w:r>
      </w:del>
      <w:ins w:id="145" w:author="我说Fuck怎么了" w:date="2022-06-25T09:57:00Z">
        <w:del w:id="146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规定</w:delText>
          </w:r>
        </w:del>
      </w:ins>
      <w:del w:id="147" w:author="admin" w:date="2022-06-26T16:11:00Z"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将</w:delText>
        </w:r>
      </w:del>
      <w:ins w:id="148" w:author="我说Fuck怎么了" w:date="2022-06-25T09:57:00Z">
        <w:del w:id="149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位于</w:delText>
          </w:r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j</w:delText>
          </w:r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的个体</w:delText>
          </w:r>
        </w:del>
      </w:ins>
      <w:del w:id="150" w:author="admin" w:date="2022-06-26T16:11:00Z"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移动到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k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的概率建模为两个因素的乘积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:</w:delText>
        </w:r>
      </w:del>
    </w:p>
    <w:p w:rsidR="00E46A8A" w:rsidDel="009F07B2" w:rsidRDefault="0025233B">
      <w:pPr>
        <w:widowControl/>
        <w:jc w:val="left"/>
        <w:rPr>
          <w:del w:id="151" w:author="admin" w:date="2022-06-26T16:11:00Z"/>
          <w:rFonts w:ascii="等线" w:eastAsia="等线" w:hAnsi="等线" w:cs="等线"/>
          <w:i/>
          <w:iCs/>
          <w:color w:val="000000"/>
          <w:kern w:val="0"/>
          <w:sz w:val="16"/>
          <w:szCs w:val="16"/>
          <w:lang w:bidi="ar"/>
        </w:rPr>
      </w:pPr>
      <w:del w:id="152" w:author="admin" w:date="2022-06-26T16:11:00Z">
        <w:r w:rsidDel="009F07B2">
          <w:rPr>
            <w:rFonts w:ascii="等线" w:eastAsia="等线" w:hAnsi="等线" w:cs="等线" w:hint="eastAsia"/>
            <w:i/>
            <w:iCs/>
            <w:color w:val="000000"/>
            <w:kern w:val="0"/>
            <w:sz w:val="17"/>
            <w:szCs w:val="17"/>
            <w:lang w:bidi="ar"/>
          </w:rPr>
          <w:delText xml:space="preserve">P( j </w:delText>
        </w:r>
        <w:r w:rsidDel="009F07B2">
          <w:rPr>
            <w:rFonts w:ascii="等线" w:eastAsia="等线" w:hAnsi="等线" w:cs="等线" w:hint="eastAsia"/>
            <w:i/>
            <w:iCs/>
            <w:color w:val="000000"/>
            <w:kern w:val="0"/>
            <w:sz w:val="17"/>
            <w:szCs w:val="17"/>
            <w:lang w:bidi="ar"/>
          </w:rPr>
          <w:delText>→</w:delText>
        </w:r>
        <w:r w:rsidDel="009F07B2">
          <w:rPr>
            <w:rFonts w:ascii="等线" w:eastAsia="等线" w:hAnsi="等线" w:cs="等线" w:hint="eastAsia"/>
            <w:i/>
            <w:iCs/>
            <w:color w:val="000000"/>
            <w:kern w:val="0"/>
            <w:sz w:val="17"/>
            <w:szCs w:val="17"/>
            <w:lang w:bidi="ar"/>
          </w:rPr>
          <w:delText xml:space="preserve"> k)= pd ( j</w:delText>
        </w:r>
        <w:r w:rsidDel="009F07B2">
          <w:rPr>
            <w:rFonts w:ascii="等线" w:eastAsia="等线" w:hAnsi="等线" w:cs="等线" w:hint="eastAsia"/>
            <w:i/>
            <w:iCs/>
            <w:color w:val="000000"/>
            <w:kern w:val="0"/>
            <w:sz w:val="17"/>
            <w:szCs w:val="17"/>
            <w:lang w:bidi="ar"/>
          </w:rPr>
          <w:delText>，</w:delText>
        </w:r>
        <w:r w:rsidDel="009F07B2">
          <w:rPr>
            <w:rFonts w:ascii="等线" w:eastAsia="等线" w:hAnsi="等线" w:cs="等线" w:hint="eastAsia"/>
            <w:i/>
            <w:iCs/>
            <w:color w:val="000000"/>
            <w:kern w:val="0"/>
            <w:sz w:val="17"/>
            <w:szCs w:val="17"/>
            <w:lang w:bidi="ar"/>
          </w:rPr>
          <w:delText>k)</w:delText>
        </w:r>
        <w:r w:rsidDel="009F07B2">
          <w:rPr>
            <w:rFonts w:ascii="等线" w:eastAsia="等线" w:hAnsi="等线" w:cs="等线" w:hint="eastAsia"/>
            <w:i/>
            <w:iCs/>
            <w:color w:val="000000"/>
            <w:kern w:val="0"/>
            <w:sz w:val="17"/>
            <w:szCs w:val="17"/>
            <w:lang w:bidi="ar"/>
          </w:rPr>
          <w:delText>，</w:delText>
        </w:r>
        <w:r w:rsidDel="009F07B2">
          <w:rPr>
            <w:rFonts w:ascii="等线" w:eastAsia="等线" w:hAnsi="等线" w:cs="等线" w:hint="eastAsia"/>
            <w:i/>
            <w:iCs/>
            <w:color w:val="000000"/>
            <w:kern w:val="0"/>
            <w:sz w:val="17"/>
            <w:szCs w:val="17"/>
            <w:lang w:bidi="ar"/>
          </w:rPr>
          <w:delText>d ( j</w:delText>
        </w:r>
        <w:r w:rsidDel="009F07B2">
          <w:rPr>
            <w:rFonts w:ascii="等线" w:eastAsia="等线" w:hAnsi="等线" w:cs="等线" w:hint="eastAsia"/>
            <w:i/>
            <w:iCs/>
            <w:color w:val="000000"/>
            <w:kern w:val="0"/>
            <w:sz w:val="17"/>
            <w:szCs w:val="17"/>
            <w:lang w:bidi="ar"/>
          </w:rPr>
          <w:delText>，</w:delText>
        </w:r>
        <w:r w:rsidDel="009F07B2">
          <w:rPr>
            <w:rFonts w:ascii="等线" w:eastAsia="等线" w:hAnsi="等线" w:cs="等线" w:hint="eastAsia"/>
            <w:i/>
            <w:iCs/>
            <w:color w:val="000000"/>
            <w:kern w:val="0"/>
            <w:sz w:val="17"/>
            <w:szCs w:val="17"/>
            <w:lang w:bidi="ar"/>
          </w:rPr>
          <w:delText xml:space="preserve">h) </w:delText>
        </w:r>
        <w:r w:rsidDel="009F07B2">
          <w:rPr>
            <w:rFonts w:ascii="等线" w:eastAsia="等线" w:hAnsi="等线" w:cs="等线" w:hint="eastAsia"/>
            <w:i/>
            <w:iCs/>
            <w:color w:val="000000"/>
            <w:kern w:val="0"/>
            <w:sz w:val="16"/>
            <w:szCs w:val="16"/>
            <w:lang w:bidi="ar"/>
          </w:rPr>
          <w:delText xml:space="preserve">* </w:delText>
        </w:r>
        <w:r w:rsidDel="009F07B2">
          <w:rPr>
            <w:rFonts w:ascii="等线" w:eastAsia="等线" w:hAnsi="等线" w:cs="等线" w:hint="eastAsia"/>
            <w:i/>
            <w:iCs/>
            <w:color w:val="000000"/>
            <w:kern w:val="0"/>
            <w:sz w:val="18"/>
            <w:szCs w:val="18"/>
            <w:lang w:bidi="ar"/>
          </w:rPr>
          <w:delText>∏</w:delText>
        </w:r>
        <w:r w:rsidDel="009F07B2">
          <w:rPr>
            <w:rFonts w:ascii="等线" w:eastAsia="等线" w:hAnsi="等线" w:cs="等线" w:hint="eastAsia"/>
            <w:i/>
            <w:iCs/>
            <w:color w:val="000000"/>
            <w:kern w:val="0"/>
            <w:sz w:val="18"/>
            <w:szCs w:val="18"/>
            <w:lang w:bidi="ar"/>
          </w:rPr>
          <w:delText>l</w:delText>
        </w:r>
        <w:r w:rsidDel="009F07B2">
          <w:rPr>
            <w:rFonts w:ascii="等线" w:eastAsia="等线" w:hAnsi="等线" w:cs="等线" w:hint="eastAsia"/>
            <w:i/>
            <w:iCs/>
            <w:color w:val="000000"/>
            <w:kern w:val="0"/>
            <w:sz w:val="18"/>
            <w:szCs w:val="18"/>
            <w:lang w:bidi="ar"/>
          </w:rPr>
          <w:delText>≤</w:delText>
        </w:r>
        <w:r w:rsidDel="009F07B2">
          <w:rPr>
            <w:rFonts w:ascii="等线" w:eastAsia="等线" w:hAnsi="等线" w:cs="等线" w:hint="eastAsia"/>
            <w:i/>
            <w:iCs/>
            <w:color w:val="000000"/>
            <w:kern w:val="0"/>
            <w:sz w:val="18"/>
            <w:szCs w:val="18"/>
            <w:lang w:bidi="ar"/>
          </w:rPr>
          <w:delText>d ( j</w:delText>
        </w:r>
        <w:r w:rsidDel="009F07B2">
          <w:rPr>
            <w:rFonts w:ascii="等线" w:eastAsia="等线" w:hAnsi="等线" w:cs="等线" w:hint="eastAsia"/>
            <w:i/>
            <w:iCs/>
            <w:color w:val="000000"/>
            <w:kern w:val="0"/>
            <w:sz w:val="18"/>
            <w:szCs w:val="18"/>
            <w:lang w:bidi="ar"/>
          </w:rPr>
          <w:delText>，</w:delText>
        </w:r>
        <w:r w:rsidDel="009F07B2">
          <w:rPr>
            <w:rFonts w:ascii="等线" w:eastAsia="等线" w:hAnsi="等线" w:cs="等线" w:hint="eastAsia"/>
            <w:i/>
            <w:iCs/>
            <w:color w:val="000000"/>
            <w:kern w:val="0"/>
            <w:sz w:val="18"/>
            <w:szCs w:val="18"/>
            <w:lang w:bidi="ar"/>
          </w:rPr>
          <w:delText>k) a(kl)</w:delText>
        </w:r>
      </w:del>
    </w:p>
    <w:p w:rsidR="00E46A8A" w:rsidDel="009F07B2" w:rsidRDefault="0025233B">
      <w:pPr>
        <w:widowControl/>
        <w:ind w:firstLineChars="200" w:firstLine="360"/>
        <w:jc w:val="left"/>
        <w:rPr>
          <w:ins w:id="153" w:author="我说Fuck怎么了" w:date="2022-06-25T10:08:00Z"/>
          <w:del w:id="154" w:author="admin" w:date="2022-06-26T16:11:00Z"/>
          <w:rFonts w:ascii="等线" w:eastAsia="等线" w:hAnsi="等线" w:cs="等线"/>
          <w:color w:val="000000"/>
          <w:kern w:val="0"/>
          <w:sz w:val="18"/>
          <w:szCs w:val="18"/>
          <w:lang w:bidi="ar"/>
        </w:rPr>
      </w:pPr>
      <w:del w:id="155" w:author="admin" w:date="2022-06-26T16:11:00Z"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第一个因子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pd(j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，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k)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，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d(j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，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h)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，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表示</w:delText>
        </w:r>
      </w:del>
      <w:ins w:id="156" w:author="我说Fuck怎么了" w:date="2022-06-25T09:59:00Z">
        <w:del w:id="157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个体</w:delText>
          </w:r>
        </w:del>
      </w:ins>
      <w:del w:id="158" w:author="admin" w:date="2022-06-26T16:11:00Z"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在水平距离</w:delText>
        </w:r>
      </w:del>
      <w:ins w:id="159" w:author="我说Fuck怎么了" w:date="2022-06-25T09:59:00Z">
        <w:del w:id="160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为</w:delText>
          </w:r>
        </w:del>
      </w:ins>
      <w:del w:id="161" w:author="admin" w:date="2022-06-26T16:11:00Z"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 xml:space="preserve"> d(j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，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k)</w:delText>
        </w:r>
      </w:del>
      <w:ins w:id="162" w:author="我说Fuck怎么了" w:date="2022-06-25T10:00:00Z">
        <w:del w:id="163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时</w:delText>
          </w:r>
        </w:del>
      </w:ins>
      <w:del w:id="164" w:author="admin" w:date="2022-06-26T16:11:00Z"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处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移动的概率</w:delText>
        </w:r>
      </w:del>
      <w:ins w:id="165" w:author="我说Fuck怎么了" w:date="2022-06-25T10:06:00Z">
        <w:del w:id="166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，其中水平距离是指层级结构之间的离散距离值</w:delText>
          </w:r>
        </w:del>
      </w:ins>
      <w:del w:id="167" w:author="admin" w:date="2022-06-26T16:11:00Z"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，取决于距家庭的水平距离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d(j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，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h)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，以考虑当个体不在家庭容器中时更可能发生更高级别的移动的事实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。第二</w:delText>
        </w:r>
        <w:bookmarkStart w:id="168" w:name="_GoBack"/>
        <w:bookmarkEnd w:id="168"/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个因素∏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l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≤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d ( j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，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k) a(kl)</w:delText>
        </w:r>
      </w:del>
      <w:ins w:id="169" w:author="我说Fuck怎么了" w:date="2022-06-25T10:07:00Z">
        <w:del w:id="170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则表示</w:delText>
          </w:r>
        </w:del>
      </w:ins>
      <w:del w:id="171" w:author="admin" w:date="2022-06-26T16:11:00Z"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是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在该水平距离选择特定位置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k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的概率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，其中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 xml:space="preserve"> a(kl)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是在包括位置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 xml:space="preserve"> k 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的水平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l</w:delText>
        </w:r>
        <w:r w:rsidDel="009F07B2">
          <w:rPr>
            <w:rFonts w:ascii="等线" w:eastAsia="等线" w:hAnsi="等线" w:cs="等线" w:hint="eastAsia"/>
            <w:color w:val="000000"/>
            <w:kern w:val="0"/>
            <w:sz w:val="18"/>
            <w:szCs w:val="18"/>
            <w:lang w:bidi="ar"/>
          </w:rPr>
          <w:delText>的容器的吸引力。</w:delText>
        </w:r>
      </w:del>
      <w:ins w:id="172" w:author="我说Fuck怎么了" w:date="2022-06-25T10:01:00Z">
        <w:del w:id="173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。</w:delText>
          </w:r>
        </w:del>
      </w:ins>
    </w:p>
    <w:p w:rsidR="00E46A8A" w:rsidDel="009F07B2" w:rsidRDefault="0025233B">
      <w:pPr>
        <w:widowControl/>
        <w:ind w:firstLineChars="200" w:firstLine="360"/>
        <w:jc w:val="left"/>
        <w:rPr>
          <w:del w:id="174" w:author="admin" w:date="2022-06-26T16:11:00Z"/>
          <w:rFonts w:ascii="等线" w:eastAsia="等线" w:hAnsi="等线" w:cs="等线"/>
          <w:color w:val="000000"/>
          <w:kern w:val="0"/>
          <w:sz w:val="18"/>
          <w:szCs w:val="18"/>
          <w:lang w:bidi="ar"/>
        </w:rPr>
      </w:pPr>
      <w:ins w:id="175" w:author="我说Fuck怎么了" w:date="2022-06-25T10:15:00Z">
        <w:del w:id="176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本文</w:delText>
          </w:r>
        </w:del>
      </w:ins>
      <w:ins w:id="177" w:author="我说Fuck怎么了" w:date="2022-06-25T10:12:00Z">
        <w:del w:id="178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在</w:delText>
          </w:r>
        </w:del>
      </w:ins>
      <w:ins w:id="179" w:author="我说Fuck怎么了" w:date="2022-06-25T10:26:00Z">
        <w:del w:id="180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基于</w:delText>
          </w:r>
        </w:del>
      </w:ins>
      <w:ins w:id="181" w:author="我说Fuck怎么了" w:date="2022-06-25T10:12:00Z">
        <w:del w:id="182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智能体的数学评估模型的基础上</w:delText>
          </w:r>
        </w:del>
      </w:ins>
      <w:ins w:id="183" w:author="我说Fuck怎么了" w:date="2022-06-25T10:26:00Z">
        <w:del w:id="184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同时</w:delText>
          </w:r>
        </w:del>
      </w:ins>
      <w:ins w:id="185" w:author="我说Fuck怎么了" w:date="2022-06-25T10:14:00Z">
        <w:del w:id="186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使用</w:delText>
          </w:r>
        </w:del>
      </w:ins>
      <w:ins w:id="187" w:author="我说Fuck怎么了" w:date="2022-06-25T10:15:00Z">
        <w:del w:id="188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层级的</w:delText>
          </w:r>
        </w:del>
      </w:ins>
      <w:ins w:id="189" w:author="我说Fuck怎么了" w:date="2022-06-25T10:14:00Z">
        <w:del w:id="190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嵌套模型</w:delText>
          </w:r>
        </w:del>
      </w:ins>
      <w:ins w:id="191" w:author="我说Fuck怎么了" w:date="2022-06-25T10:15:00Z">
        <w:del w:id="192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来</w:delText>
          </w:r>
        </w:del>
      </w:ins>
      <w:ins w:id="193" w:author="我说Fuck怎么了" w:date="2022-06-25T10:14:00Z">
        <w:del w:id="194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模拟</w:delText>
          </w:r>
        </w:del>
      </w:ins>
      <w:ins w:id="195" w:author="我说Fuck怎么了" w:date="2022-06-25T10:15:00Z">
        <w:del w:id="196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病毒</w:delText>
          </w:r>
        </w:del>
      </w:ins>
      <w:ins w:id="197" w:author="我说Fuck怎么了" w:date="2022-06-25T10:16:00Z">
        <w:del w:id="198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传播</w:delText>
          </w:r>
        </w:del>
      </w:ins>
      <w:ins w:id="199" w:author="我说Fuck怎么了" w:date="2022-06-25T10:15:00Z">
        <w:del w:id="200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的</w:delText>
          </w:r>
        </w:del>
      </w:ins>
      <w:ins w:id="201" w:author="我说Fuck怎么了" w:date="2022-06-25T10:14:00Z">
        <w:del w:id="202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行为，</w:delText>
          </w:r>
        </w:del>
      </w:ins>
      <w:ins w:id="203" w:author="我说Fuck怎么了" w:date="2022-06-25T10:20:00Z">
        <w:del w:id="204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通过设置不同的参数来</w:delText>
          </w:r>
        </w:del>
      </w:ins>
      <w:ins w:id="205" w:author="我说Fuck怎么了" w:date="2022-06-25T10:22:00Z">
        <w:del w:id="206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研究</w:delText>
          </w:r>
        </w:del>
      </w:ins>
      <w:ins w:id="207" w:author="我说Fuck怎么了" w:date="2022-06-25T10:21:00Z">
        <w:del w:id="208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不同因素</w:delText>
          </w:r>
        </w:del>
      </w:ins>
      <w:ins w:id="209" w:author="我说Fuck怎么了" w:date="2022-06-25T10:22:00Z">
        <w:del w:id="210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（例如人群的数量、</w:delText>
          </w:r>
        </w:del>
      </w:ins>
      <w:ins w:id="211" w:author="我说Fuck怎么了" w:date="2022-06-25T10:23:00Z">
        <w:del w:id="212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隔离措施的强弱等</w:delText>
          </w:r>
        </w:del>
      </w:ins>
      <w:ins w:id="213" w:author="我说Fuck怎么了" w:date="2022-06-25T10:22:00Z">
        <w:del w:id="214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）对</w:delText>
          </w:r>
        </w:del>
      </w:ins>
      <w:ins w:id="215" w:author="我说Fuck怎么了" w:date="2022-06-25T10:21:00Z">
        <w:del w:id="216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病毒传播的</w:delText>
          </w:r>
        </w:del>
      </w:ins>
      <w:ins w:id="217" w:author="我说Fuck怎么了" w:date="2022-06-25T10:22:00Z">
        <w:del w:id="218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影响。</w:delText>
          </w:r>
        </w:del>
      </w:ins>
      <w:ins w:id="219" w:author="我说Fuck怎么了" w:date="2022-06-25T10:25:00Z">
        <w:del w:id="220" w:author="admin" w:date="2022-06-26T16:11:00Z">
          <w:r w:rsidDel="009F07B2">
            <w:rPr>
              <w:rFonts w:ascii="等线" w:eastAsia="等线" w:hAnsi="等线" w:cs="等线" w:hint="eastAsia"/>
              <w:color w:val="000000"/>
              <w:kern w:val="0"/>
              <w:sz w:val="18"/>
              <w:szCs w:val="18"/>
              <w:lang w:bidi="ar"/>
            </w:rPr>
            <w:delText>结果表明，我们的研究是有意义的。</w:delText>
          </w:r>
        </w:del>
      </w:ins>
    </w:p>
    <w:p w:rsidR="00E46A8A" w:rsidRDefault="00E46A8A">
      <w:pPr>
        <w:widowControl/>
        <w:jc w:val="left"/>
        <w:rPr>
          <w:rFonts w:ascii="宋体" w:eastAsia="宋体" w:hAnsi="宋体" w:cs="宋体"/>
          <w:color w:val="000000"/>
          <w:kern w:val="0"/>
          <w:sz w:val="16"/>
          <w:szCs w:val="16"/>
          <w:lang w:bidi="ar"/>
        </w:rPr>
      </w:pPr>
    </w:p>
    <w:p w:rsidR="00E46A8A" w:rsidRDefault="0025233B">
      <w:pPr>
        <w:widowControl/>
        <w:jc w:val="left"/>
      </w:pPr>
      <w:r>
        <w:rPr>
          <w:rFonts w:ascii="等线" w:eastAsia="等线" w:hAnsi="等线" w:cs="等线" w:hint="eastAsia"/>
          <w:color w:val="000000"/>
          <w:kern w:val="0"/>
          <w:sz w:val="18"/>
          <w:szCs w:val="18"/>
          <w:lang w:bidi="ar"/>
        </w:rPr>
        <w:t xml:space="preserve"> </w:t>
      </w:r>
    </w:p>
    <w:p w:rsidR="00E46A8A" w:rsidRDefault="00E46A8A">
      <w:pPr>
        <w:widowControl/>
        <w:jc w:val="left"/>
        <w:rPr>
          <w:rFonts w:ascii="等线" w:eastAsia="等线" w:hAnsi="等线" w:cs="等线"/>
          <w:color w:val="000000"/>
          <w:kern w:val="0"/>
          <w:sz w:val="18"/>
          <w:szCs w:val="18"/>
          <w:lang w:bidi="ar"/>
        </w:rPr>
      </w:pPr>
    </w:p>
    <w:p w:rsidR="00E46A8A" w:rsidRDefault="00E46A8A">
      <w:pPr>
        <w:widowControl/>
        <w:jc w:val="left"/>
        <w:rPr>
          <w:rFonts w:ascii="等线" w:eastAsia="等线" w:hAnsi="等线" w:cs="等线"/>
          <w:color w:val="000000"/>
          <w:kern w:val="0"/>
          <w:sz w:val="18"/>
          <w:szCs w:val="18"/>
          <w:lang w:bidi="ar"/>
        </w:rPr>
      </w:pPr>
    </w:p>
    <w:p w:rsidR="00E46A8A" w:rsidRDefault="00E46A8A">
      <w:pPr>
        <w:widowControl/>
        <w:jc w:val="left"/>
        <w:rPr>
          <w:b/>
          <w:bCs/>
        </w:rPr>
      </w:pPr>
    </w:p>
    <w:p w:rsidR="00E46A8A" w:rsidRDefault="00E46A8A">
      <w:pPr>
        <w:rPr>
          <w:sz w:val="18"/>
          <w:szCs w:val="18"/>
        </w:rPr>
      </w:pPr>
    </w:p>
    <w:sectPr w:rsidR="00E46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9ea0d44de641aa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2Yzk0NGY2MWRlZWJmOGRkMDAzZWNjZDViMTE3MzIifQ=="/>
  </w:docVars>
  <w:rsids>
    <w:rsidRoot w:val="00E46A8A"/>
    <w:rsid w:val="00050A92"/>
    <w:rsid w:val="00091C76"/>
    <w:rsid w:val="00207B24"/>
    <w:rsid w:val="00235FF7"/>
    <w:rsid w:val="0025233B"/>
    <w:rsid w:val="00267873"/>
    <w:rsid w:val="0030159A"/>
    <w:rsid w:val="00373AD1"/>
    <w:rsid w:val="00386169"/>
    <w:rsid w:val="00594150"/>
    <w:rsid w:val="00616B4A"/>
    <w:rsid w:val="006B1485"/>
    <w:rsid w:val="006D27AC"/>
    <w:rsid w:val="0072102D"/>
    <w:rsid w:val="00771403"/>
    <w:rsid w:val="007E5679"/>
    <w:rsid w:val="007F59A9"/>
    <w:rsid w:val="009F07B2"/>
    <w:rsid w:val="00B61B5A"/>
    <w:rsid w:val="00D43437"/>
    <w:rsid w:val="00DA56F5"/>
    <w:rsid w:val="00E42C94"/>
    <w:rsid w:val="00E46A8A"/>
    <w:rsid w:val="150C50D0"/>
    <w:rsid w:val="1BF0742E"/>
    <w:rsid w:val="1EEF0FDE"/>
    <w:rsid w:val="21116A11"/>
    <w:rsid w:val="233B0312"/>
    <w:rsid w:val="235516D6"/>
    <w:rsid w:val="25DA5423"/>
    <w:rsid w:val="295E00C0"/>
    <w:rsid w:val="333406D1"/>
    <w:rsid w:val="335E7625"/>
    <w:rsid w:val="381E290A"/>
    <w:rsid w:val="3BB1564D"/>
    <w:rsid w:val="3FB31E49"/>
    <w:rsid w:val="466D6EB1"/>
    <w:rsid w:val="55454CC8"/>
    <w:rsid w:val="61C74AEF"/>
    <w:rsid w:val="67E33E38"/>
    <w:rsid w:val="69B46ABB"/>
    <w:rsid w:val="6AD8226F"/>
    <w:rsid w:val="6B7D56F0"/>
    <w:rsid w:val="71124D16"/>
    <w:rsid w:val="7592519C"/>
    <w:rsid w:val="77F276DA"/>
    <w:rsid w:val="79123503"/>
    <w:rsid w:val="7A87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414CB"/>
  <w15:docId w15:val="{7333463B-3601-4754-BBBE-1479F95D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42C94"/>
    <w:rPr>
      <w:sz w:val="18"/>
      <w:szCs w:val="18"/>
    </w:rPr>
  </w:style>
  <w:style w:type="character" w:customStyle="1" w:styleId="a4">
    <w:name w:val="批注框文本 字符"/>
    <w:basedOn w:val="a0"/>
    <w:link w:val="a3"/>
    <w:rsid w:val="00E42C9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86155</dc:creator>
  <cp:lastModifiedBy>admin</cp:lastModifiedBy>
  <cp:revision>2</cp:revision>
  <cp:lastPrinted>2022-06-26T06:07:00Z</cp:lastPrinted>
  <dcterms:created xsi:type="dcterms:W3CDTF">2022-06-26T08:21:00Z</dcterms:created>
  <dcterms:modified xsi:type="dcterms:W3CDTF">2022-06-26T08:21:00Z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2B7AE0C7B1E8415FBA230CC19AA294C4</vt:lpwstr>
  </property>
</Properties>
</file>